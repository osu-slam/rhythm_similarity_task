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7B899" w14:textId="77777777" w:rsidR="00FB2C61" w:rsidRDefault="00AB5ECB" w:rsidP="00AB5ECB">
      <w:pPr>
        <w:pStyle w:val="Title"/>
      </w:pPr>
      <w:r>
        <w:t>Rhythm MVPA: behavioral</w:t>
      </w:r>
      <w:r w:rsidR="00801785">
        <w:t xml:space="preserve"> design</w:t>
      </w:r>
    </w:p>
    <w:p w14:paraId="53218B57" w14:textId="77777777" w:rsidR="00AB5ECB" w:rsidRDefault="00AB5ECB" w:rsidP="00AB5ECB">
      <w:pPr>
        <w:pStyle w:val="Heading1"/>
      </w:pPr>
      <w:r>
        <w:t>Subjects</w:t>
      </w:r>
    </w:p>
    <w:p w14:paraId="48EB6691" w14:textId="77777777" w:rsidR="00AB5ECB" w:rsidRPr="00AB5ECB" w:rsidRDefault="00AB5ECB" w:rsidP="00AB5ECB">
      <w:r>
        <w:t xml:space="preserve">Since the fMRI study will focus on non-musicians, this behavioral experiment will draw subjects from a similar population. However, since musical and rhythmical preference and style are entrenched in cultural upbringing, </w:t>
      </w:r>
      <w:r w:rsidR="00E42D93">
        <w:t xml:space="preserve">we should consider screening </w:t>
      </w:r>
      <w:r>
        <w:t xml:space="preserve">subjects based on their exposure to non-Western musical tradition. </w:t>
      </w:r>
      <w:r w:rsidR="00E42D93">
        <w:t xml:space="preserve">We should also consider </w:t>
      </w:r>
      <w:r>
        <w:t>no</w:t>
      </w:r>
      <w:r w:rsidR="00E42D93">
        <w:t>t</w:t>
      </w:r>
      <w:r>
        <w:t xml:space="preserve"> </w:t>
      </w:r>
      <w:r w:rsidR="00E42D93">
        <w:t xml:space="preserve">distinguishing </w:t>
      </w:r>
      <w:r>
        <w:t>between l</w:t>
      </w:r>
      <w:r w:rsidR="00E42D93">
        <w:t xml:space="preserve">eft- and right-handed subjects to maximize recruitment. </w:t>
      </w:r>
    </w:p>
    <w:p w14:paraId="09CA99FA" w14:textId="77777777" w:rsidR="00AB5ECB" w:rsidRDefault="00AB5ECB" w:rsidP="00AB5ECB">
      <w:pPr>
        <w:pStyle w:val="Heading1"/>
      </w:pPr>
      <w:r>
        <w:t>Design</w:t>
      </w:r>
    </w:p>
    <w:p w14:paraId="3C81C25E" w14:textId="77777777" w:rsidR="00AB5ECB" w:rsidRPr="00AB5ECB" w:rsidRDefault="00AB5ECB" w:rsidP="00AB5ECB">
      <w:r>
        <w:t xml:space="preserve">Subjects will respond on a Likert scale from 1-7, rating how similar two stimuli are (1-least similar, 7-most similar). </w:t>
      </w:r>
      <w:r w:rsidR="00BE22A9">
        <w:t xml:space="preserve">The wording of the instructions and Likert scale will need to be carefully selected (i.e. </w:t>
      </w:r>
      <w:r w:rsidR="0042036B">
        <w:t>score</w:t>
      </w:r>
      <w:r w:rsidR="00BE22A9">
        <w:t xml:space="preserve"> based on similarity or </w:t>
      </w:r>
      <w:r w:rsidR="0042036B">
        <w:t xml:space="preserve">score </w:t>
      </w:r>
      <w:r w:rsidR="00BE22A9">
        <w:t xml:space="preserve">based on difference) as this may prime participants to listen more closely for similarities or differences. </w:t>
      </w:r>
      <w:r>
        <w:t xml:space="preserve">Stimuli </w:t>
      </w:r>
      <w:r w:rsidR="0042036B">
        <w:t>can</w:t>
      </w:r>
      <w:r>
        <w:t xml:space="preserve"> be presented such that subjects can listen to the two stimuli as many times a</w:t>
      </w:r>
      <w:r w:rsidR="0042036B">
        <w:t>s they desire before moving on.</w:t>
      </w:r>
    </w:p>
    <w:p w14:paraId="590A72FA" w14:textId="77777777" w:rsidR="00AB5ECB" w:rsidRDefault="00AB5ECB" w:rsidP="00AB5ECB">
      <w:pPr>
        <w:pStyle w:val="Heading1"/>
      </w:pPr>
      <w:r>
        <w:t>Platform</w:t>
      </w:r>
    </w:p>
    <w:p w14:paraId="00E9D111" w14:textId="77777777" w:rsidR="00056768" w:rsidRPr="00056768" w:rsidRDefault="00056768" w:rsidP="00056768">
      <w:r>
        <w:t xml:space="preserve">Since reaction time and accuracy are not important components to this experiment, platforms other than </w:t>
      </w:r>
      <w:proofErr w:type="spellStart"/>
      <w:r>
        <w:t>Matlab</w:t>
      </w:r>
      <w:proofErr w:type="spellEnd"/>
      <w:r>
        <w:t xml:space="preserve"> (</w:t>
      </w:r>
      <w:proofErr w:type="spellStart"/>
      <w:r>
        <w:t>PsychToolbox</w:t>
      </w:r>
      <w:proofErr w:type="spellEnd"/>
      <w:r>
        <w:t>) and Python (</w:t>
      </w:r>
      <w:proofErr w:type="spellStart"/>
      <w:r>
        <w:t>OpenSesame</w:t>
      </w:r>
      <w:proofErr w:type="spellEnd"/>
      <w:r>
        <w:t>) are worth considering. In particular, this experiment could be run as a survey th</w:t>
      </w:r>
      <w:ins w:id="0" w:author="Yune S. Lee" w:date="2017-10-05T16:19:00Z">
        <w:r w:rsidR="001216D1">
          <w:t>r</w:t>
        </w:r>
      </w:ins>
      <w:r>
        <w:t xml:space="preserve">ough </w:t>
      </w:r>
      <w:commentRangeStart w:id="1"/>
      <w:proofErr w:type="spellStart"/>
      <w:r>
        <w:t>Qualtrics</w:t>
      </w:r>
      <w:proofErr w:type="spellEnd"/>
      <w:r>
        <w:t>,</w:t>
      </w:r>
      <w:commentRangeEnd w:id="1"/>
      <w:r w:rsidR="001216D1">
        <w:rPr>
          <w:rStyle w:val="CommentReference"/>
        </w:rPr>
        <w:commentReference w:id="1"/>
      </w:r>
      <w:r>
        <w:t xml:space="preserve"> an online hosting platform for administering survey-style questionnaires which retains no legal ownership of any data we collect (</w:t>
      </w:r>
      <w:hyperlink r:id="rId7" w:history="1">
        <w:r w:rsidRPr="008D5F70">
          <w:rPr>
            <w:rStyle w:val="Hyperlink"/>
          </w:rPr>
          <w:t>https://www.qualtrics.com/</w:t>
        </w:r>
      </w:hyperlink>
      <w:r>
        <w:t xml:space="preserve">). Ohio State has a partnership with this company to provide researchers with the </w:t>
      </w:r>
      <w:r w:rsidR="00C117EA">
        <w:t>premium</w:t>
      </w:r>
      <w:r>
        <w:t xml:space="preserve"> features of this framework. Once designed, this survey can be administered on-si</w:t>
      </w:r>
      <w:r w:rsidR="00056ACF">
        <w:t>te in the SLAM Lab sound booth or distributed online—</w:t>
      </w:r>
      <w:commentRangeStart w:id="2"/>
      <w:r w:rsidR="00056ACF">
        <w:t>the latter may require an update to our IRB</w:t>
      </w:r>
      <w:commentRangeEnd w:id="2"/>
      <w:r w:rsidR="001216D1">
        <w:rPr>
          <w:rStyle w:val="CommentReference"/>
        </w:rPr>
        <w:commentReference w:id="2"/>
      </w:r>
      <w:r w:rsidR="00056ACF">
        <w:t xml:space="preserve">. </w:t>
      </w:r>
    </w:p>
    <w:p w14:paraId="25063066" w14:textId="77777777" w:rsidR="00AB5ECB" w:rsidRDefault="00AB5ECB" w:rsidP="00AB5ECB">
      <w:pPr>
        <w:pStyle w:val="Heading1"/>
      </w:pPr>
      <w:r>
        <w:t>Stimuli</w:t>
      </w:r>
    </w:p>
    <w:p w14:paraId="797B8DDF" w14:textId="77777777" w:rsidR="00056ACF" w:rsidRDefault="00056ACF" w:rsidP="00056ACF">
      <w:r>
        <w:t>While it would be ideal to test as many stimuli as possible, for each stimulus assessed the length of the experiment increases. Since each stimulus needs to be compared to each other stimuli presented, the number of combinations increases wit</w:t>
      </w:r>
      <w:r w:rsidR="004B2825">
        <w:t>h each stimuli added</w:t>
      </w:r>
      <w:r w:rsidR="00982D14">
        <w:t xml:space="preserve">; this leads to a combinatorial </w:t>
      </w:r>
      <w:r w:rsidR="00762897">
        <w:t>explosion</w:t>
      </w:r>
      <w:r w:rsidR="00982D14">
        <w:t xml:space="preserve"> problem</w:t>
      </w:r>
      <w:r w:rsidR="004B2825">
        <w:t xml:space="preserve">. If we include testing each stimuli against itself, this is also known as the triangle number sequence: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x(x+1)</m:t>
            </m:r>
          </m:num>
          <m:den>
            <m:r>
              <w:rPr>
                <w:rFonts w:ascii="Cambria Math" w:hAnsi="Cambria Math"/>
              </w:rPr>
              <m:t>2</m:t>
            </m:r>
          </m:den>
        </m:f>
      </m:oMath>
      <w:r w:rsidR="004B2825">
        <w:rPr>
          <w:rFonts w:eastAsiaTheme="minorEastAsia"/>
        </w:rPr>
        <w:t xml:space="preserve">. </w:t>
      </w:r>
      <w:r w:rsidR="00762897">
        <w:rPr>
          <w:rFonts w:eastAsiaTheme="minorEastAsia"/>
        </w:rPr>
        <w:t>Excluding self-comparisons, the equation becomes</w:t>
      </w:r>
      <w:r w:rsidR="00982D1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x(x-1)</m:t>
            </m:r>
          </m:num>
          <m:den>
            <m:r>
              <w:rPr>
                <w:rFonts w:ascii="Cambria Math" w:hAnsi="Cambria Math"/>
              </w:rPr>
              <m:t>2</m:t>
            </m:r>
          </m:den>
        </m:f>
      </m:oMath>
      <w:r w:rsidR="00982D14">
        <w:rPr>
          <w:rFonts w:eastAsiaTheme="minorEastAsia"/>
        </w:rPr>
        <w:t xml:space="preserve">. </w:t>
      </w:r>
    </w:p>
    <w:tbl>
      <w:tblPr>
        <w:tblStyle w:val="TableGrid"/>
        <w:tblW w:w="0" w:type="auto"/>
        <w:tblLook w:val="04A0" w:firstRow="1" w:lastRow="0" w:firstColumn="1" w:lastColumn="0" w:noHBand="0" w:noVBand="1"/>
      </w:tblPr>
      <w:tblGrid>
        <w:gridCol w:w="1381"/>
        <w:gridCol w:w="2708"/>
        <w:gridCol w:w="2708"/>
      </w:tblGrid>
      <w:tr w:rsidR="00982D14" w14:paraId="7104B6E4" w14:textId="77777777" w:rsidTr="00820732">
        <w:tc>
          <w:tcPr>
            <w:tcW w:w="1381" w:type="dxa"/>
          </w:tcPr>
          <w:p w14:paraId="13FEA108" w14:textId="77777777" w:rsidR="00982D14" w:rsidRDefault="00982D14" w:rsidP="00056ACF">
            <w:r>
              <w:t># Stimuli (</w:t>
            </w:r>
            <w:r w:rsidRPr="004B2825">
              <w:rPr>
                <w:i/>
              </w:rPr>
              <w:t>x</w:t>
            </w:r>
            <w:r>
              <w:t>)</w:t>
            </w:r>
          </w:p>
        </w:tc>
        <w:tc>
          <w:tcPr>
            <w:tcW w:w="2708" w:type="dxa"/>
          </w:tcPr>
          <w:p w14:paraId="2A747943" w14:textId="77777777" w:rsidR="00982D14" w:rsidRPr="004B2825" w:rsidRDefault="00982D14" w:rsidP="00056ACF">
            <w:r>
              <w:t># Comparisons to make (including self) (</w:t>
            </w:r>
            <w:r>
              <w:rPr>
                <w:i/>
              </w:rPr>
              <w:t>y</w:t>
            </w:r>
            <w:r>
              <w:rPr>
                <w:i/>
                <w:vertAlign w:val="subscript"/>
              </w:rPr>
              <w:t>1</w:t>
            </w:r>
            <w:r>
              <w:t>)</w:t>
            </w:r>
          </w:p>
        </w:tc>
        <w:tc>
          <w:tcPr>
            <w:tcW w:w="2708" w:type="dxa"/>
          </w:tcPr>
          <w:p w14:paraId="515CD282" w14:textId="77777777" w:rsidR="00982D14" w:rsidRDefault="00982D14" w:rsidP="00982D14">
            <w:r>
              <w:t># Comparisons to make (excluding self) (</w:t>
            </w:r>
            <w:r>
              <w:rPr>
                <w:i/>
              </w:rPr>
              <w:t>y</w:t>
            </w:r>
            <w:r>
              <w:rPr>
                <w:i/>
                <w:vertAlign w:val="subscript"/>
              </w:rPr>
              <w:t>2</w:t>
            </w:r>
            <w:r>
              <w:t>)</w:t>
            </w:r>
          </w:p>
        </w:tc>
      </w:tr>
      <w:tr w:rsidR="00982D14" w14:paraId="7F858A10" w14:textId="77777777" w:rsidTr="00820732">
        <w:tc>
          <w:tcPr>
            <w:tcW w:w="1381" w:type="dxa"/>
          </w:tcPr>
          <w:p w14:paraId="5CE937B8" w14:textId="77777777" w:rsidR="00982D14" w:rsidRDefault="00982D14" w:rsidP="00056ACF">
            <w:r>
              <w:t>1</w:t>
            </w:r>
          </w:p>
        </w:tc>
        <w:tc>
          <w:tcPr>
            <w:tcW w:w="2708" w:type="dxa"/>
          </w:tcPr>
          <w:p w14:paraId="7A0B8773" w14:textId="77777777" w:rsidR="00982D14" w:rsidRDefault="00982D14" w:rsidP="00056ACF">
            <w:r>
              <w:t>1</w:t>
            </w:r>
          </w:p>
        </w:tc>
        <w:tc>
          <w:tcPr>
            <w:tcW w:w="2708" w:type="dxa"/>
          </w:tcPr>
          <w:p w14:paraId="27583F6A" w14:textId="77777777" w:rsidR="00982D14" w:rsidRDefault="00982D14" w:rsidP="00056ACF">
            <w:r>
              <w:t>0</w:t>
            </w:r>
          </w:p>
        </w:tc>
      </w:tr>
      <w:tr w:rsidR="00982D14" w14:paraId="71461C58" w14:textId="77777777" w:rsidTr="00820732">
        <w:tc>
          <w:tcPr>
            <w:tcW w:w="1381" w:type="dxa"/>
          </w:tcPr>
          <w:p w14:paraId="410E8FBC" w14:textId="77777777" w:rsidR="00982D14" w:rsidRDefault="00982D14" w:rsidP="00056ACF">
            <w:r>
              <w:t>5</w:t>
            </w:r>
          </w:p>
        </w:tc>
        <w:tc>
          <w:tcPr>
            <w:tcW w:w="2708" w:type="dxa"/>
          </w:tcPr>
          <w:p w14:paraId="66ACE5F4" w14:textId="77777777" w:rsidR="00982D14" w:rsidRDefault="00982D14" w:rsidP="00056ACF">
            <w:r>
              <w:t>15</w:t>
            </w:r>
          </w:p>
        </w:tc>
        <w:tc>
          <w:tcPr>
            <w:tcW w:w="2708" w:type="dxa"/>
          </w:tcPr>
          <w:p w14:paraId="11FEA67F" w14:textId="77777777" w:rsidR="00982D14" w:rsidRDefault="00982D14" w:rsidP="00056ACF">
            <w:r>
              <w:t>10</w:t>
            </w:r>
          </w:p>
        </w:tc>
      </w:tr>
      <w:tr w:rsidR="00982D14" w14:paraId="7B92A51F" w14:textId="77777777" w:rsidTr="00820732">
        <w:tc>
          <w:tcPr>
            <w:tcW w:w="1381" w:type="dxa"/>
          </w:tcPr>
          <w:p w14:paraId="29BA3D61" w14:textId="77777777" w:rsidR="00982D14" w:rsidRDefault="00982D14" w:rsidP="00056ACF">
            <w:r>
              <w:t>10</w:t>
            </w:r>
          </w:p>
        </w:tc>
        <w:tc>
          <w:tcPr>
            <w:tcW w:w="2708" w:type="dxa"/>
          </w:tcPr>
          <w:p w14:paraId="68D16ACF" w14:textId="77777777" w:rsidR="00982D14" w:rsidRDefault="00982D14" w:rsidP="00056ACF">
            <w:r>
              <w:t>55</w:t>
            </w:r>
          </w:p>
        </w:tc>
        <w:tc>
          <w:tcPr>
            <w:tcW w:w="2708" w:type="dxa"/>
          </w:tcPr>
          <w:p w14:paraId="44FB665C" w14:textId="77777777" w:rsidR="00982D14" w:rsidRDefault="00982D14" w:rsidP="00056ACF">
            <w:r>
              <w:t>45</w:t>
            </w:r>
          </w:p>
        </w:tc>
      </w:tr>
      <w:tr w:rsidR="00982D14" w14:paraId="6880B1C4" w14:textId="77777777" w:rsidTr="00820732">
        <w:tc>
          <w:tcPr>
            <w:tcW w:w="1381" w:type="dxa"/>
          </w:tcPr>
          <w:p w14:paraId="43D57DF6" w14:textId="77777777" w:rsidR="00982D14" w:rsidRDefault="00982D14" w:rsidP="00056ACF">
            <w:r>
              <w:t>20</w:t>
            </w:r>
          </w:p>
        </w:tc>
        <w:tc>
          <w:tcPr>
            <w:tcW w:w="2708" w:type="dxa"/>
          </w:tcPr>
          <w:p w14:paraId="704E2F30" w14:textId="77777777" w:rsidR="00982D14" w:rsidRDefault="00982D14" w:rsidP="00056ACF">
            <w:r>
              <w:t>210</w:t>
            </w:r>
          </w:p>
        </w:tc>
        <w:tc>
          <w:tcPr>
            <w:tcW w:w="2708" w:type="dxa"/>
          </w:tcPr>
          <w:p w14:paraId="02754911" w14:textId="77777777" w:rsidR="00982D14" w:rsidRDefault="00982D14" w:rsidP="00056ACF">
            <w:r>
              <w:t>190</w:t>
            </w:r>
          </w:p>
        </w:tc>
      </w:tr>
    </w:tbl>
    <w:p w14:paraId="2C30ACEF" w14:textId="77777777" w:rsidR="00762897" w:rsidRDefault="00762897" w:rsidP="00982D14"/>
    <w:p w14:paraId="6267198D" w14:textId="77777777" w:rsidR="00982D14" w:rsidRDefault="00982D14" w:rsidP="00982D14">
      <w:r>
        <w:t xml:space="preserve">This combinatorial </w:t>
      </w:r>
      <w:r w:rsidR="00762897">
        <w:t>explosion</w:t>
      </w:r>
      <w:r>
        <w:t xml:space="preserve"> problem could be avoided if each subject is only presented with a subset of </w:t>
      </w:r>
      <w:r w:rsidR="00762897">
        <w:t xml:space="preserve">stimuli used in this experiment. Subjects could be shown a pseudo-random selection of stimuli from the larger pool, counterbalanced to make sure each pair of stimuli is assessed the same number of times. </w:t>
      </w:r>
      <w:r w:rsidR="00762897">
        <w:lastRenderedPageBreak/>
        <w:t xml:space="preserve">This would dramatically cut down the duration of each experiment, but would increase the number of subjects required. </w:t>
      </w:r>
    </w:p>
    <w:p w14:paraId="284C1010" w14:textId="77777777" w:rsidR="00762897" w:rsidRDefault="00820732" w:rsidP="00982D14">
      <w:r>
        <w:t>Assuming we decide to test against self, i</w:t>
      </w:r>
      <w:r w:rsidR="00762897">
        <w:t xml:space="preserve">f we design </w:t>
      </w:r>
      <w:r w:rsidR="00605C8D">
        <w:t>32</w:t>
      </w:r>
      <w:r w:rsidR="00762897">
        <w:t xml:space="preserve"> stimuli (</w:t>
      </w:r>
      <w:r w:rsidR="00605C8D">
        <w:t>8</w:t>
      </w:r>
      <w:r w:rsidR="00762897">
        <w:t xml:space="preserve"> short and simple</w:t>
      </w:r>
      <w:r w:rsidR="00605C8D">
        <w:t xml:space="preserve"> [SS]</w:t>
      </w:r>
      <w:r w:rsidR="00762897">
        <w:t xml:space="preserve">, </w:t>
      </w:r>
      <w:r w:rsidR="00605C8D">
        <w:t>8</w:t>
      </w:r>
      <w:r w:rsidR="00762897">
        <w:t xml:space="preserve"> long and simple</w:t>
      </w:r>
      <w:r w:rsidR="00605C8D">
        <w:t xml:space="preserve"> [LS]</w:t>
      </w:r>
      <w:r w:rsidR="00762897">
        <w:t xml:space="preserve">, </w:t>
      </w:r>
      <w:r w:rsidR="00605C8D">
        <w:t>8</w:t>
      </w:r>
      <w:r w:rsidR="00762897">
        <w:t xml:space="preserve"> short and complex</w:t>
      </w:r>
      <w:r w:rsidR="00605C8D">
        <w:t xml:space="preserve"> [SC]</w:t>
      </w:r>
      <w:r w:rsidR="00762897">
        <w:t xml:space="preserve">, </w:t>
      </w:r>
      <w:r w:rsidR="00605C8D">
        <w:t>8</w:t>
      </w:r>
      <w:r w:rsidR="00762897">
        <w:t xml:space="preserve"> long and complex</w:t>
      </w:r>
      <w:r w:rsidR="00605C8D">
        <w:t>[LC]</w:t>
      </w:r>
      <w:r w:rsidR="00762897">
        <w:t xml:space="preserve">) and </w:t>
      </w:r>
      <w:r w:rsidR="00C117EA">
        <w:t xml:space="preserve">if each assessment takes 15s, testing all combinations of stimuli will take 2 hours and 12 minutes. </w:t>
      </w:r>
      <w:commentRangeStart w:id="3"/>
      <w:r w:rsidR="00C117EA">
        <w:t xml:space="preserve">If we </w:t>
      </w:r>
      <w:r w:rsidR="00762897">
        <w:t xml:space="preserve">present </w:t>
      </w:r>
      <w:r w:rsidR="00605C8D">
        <w:t>16</w:t>
      </w:r>
      <w:r w:rsidR="00762897">
        <w:t xml:space="preserve"> stimuli</w:t>
      </w:r>
      <w:r w:rsidR="00605C8D">
        <w:t xml:space="preserve"> (4 of each category)</w:t>
      </w:r>
      <w:r w:rsidR="00762897">
        <w:t xml:space="preserve"> to each subject </w:t>
      </w:r>
      <w:r w:rsidR="00605C8D">
        <w:t xml:space="preserve">then the entire experiment will take a subject 34 minutes. If we present 8 stimuli (2 of each category) then the entire experiment will take 9 minutes to complete. The </w:t>
      </w:r>
      <w:r w:rsidR="00C117EA">
        <w:t>second design</w:t>
      </w:r>
      <w:r w:rsidR="00605C8D">
        <w:t xml:space="preserve"> would probably be ideal for assessment on-site while the </w:t>
      </w:r>
      <w:r w:rsidR="00C117EA">
        <w:t xml:space="preserve">third </w:t>
      </w:r>
      <w:r w:rsidR="00605C8D">
        <w:t xml:space="preserve">would be best for online administration. </w:t>
      </w:r>
      <w:commentRangeEnd w:id="3"/>
      <w:r w:rsidR="00A63D47">
        <w:rPr>
          <w:rStyle w:val="CommentReference"/>
        </w:rPr>
        <w:commentReference w:id="3"/>
      </w:r>
    </w:p>
    <w:p w14:paraId="0911077D" w14:textId="77777777" w:rsidR="00820732" w:rsidRDefault="00820732" w:rsidP="00982D14">
      <w:r>
        <w:t xml:space="preserve">Stimuli would be designed to fit within a 4-second window, as constrained by our new hybrid imaging protocol. Each rhythm would be carefully designed with considerations on the following qualities: </w:t>
      </w:r>
    </w:p>
    <w:p w14:paraId="6D58F96F" w14:textId="77777777" w:rsidR="00820732" w:rsidRDefault="00820732" w:rsidP="00820732">
      <w:pPr>
        <w:pStyle w:val="ListParagraph"/>
        <w:numPr>
          <w:ilvl w:val="0"/>
          <w:numId w:val="1"/>
        </w:numPr>
      </w:pPr>
      <w:r>
        <w:t>Simple vs Complex (experimental condition)</w:t>
      </w:r>
    </w:p>
    <w:p w14:paraId="09660BEB" w14:textId="77777777" w:rsidR="00820732" w:rsidRDefault="00820732" w:rsidP="00820732">
      <w:pPr>
        <w:pStyle w:val="ListParagraph"/>
        <w:numPr>
          <w:ilvl w:val="0"/>
          <w:numId w:val="1"/>
        </w:numPr>
      </w:pPr>
      <w:r>
        <w:t>Duration (experimental condition)</w:t>
      </w:r>
    </w:p>
    <w:p w14:paraId="2AE3DBC3" w14:textId="77777777" w:rsidR="00820732" w:rsidRDefault="007718A6" w:rsidP="00820732">
      <w:pPr>
        <w:pStyle w:val="ListParagraph"/>
        <w:numPr>
          <w:ilvl w:val="1"/>
          <w:numId w:val="1"/>
        </w:numPr>
      </w:pPr>
      <w:r>
        <w:t>Make sure to avoid tempi</w:t>
      </w:r>
      <w:r w:rsidR="00820732">
        <w:t xml:space="preserve"> which are present in the scanner noise (i.e. multiples of TR)</w:t>
      </w:r>
    </w:p>
    <w:p w14:paraId="027293D2" w14:textId="77777777" w:rsidR="00820732" w:rsidRDefault="00820732" w:rsidP="00820732">
      <w:pPr>
        <w:pStyle w:val="ListParagraph"/>
        <w:numPr>
          <w:ilvl w:val="0"/>
          <w:numId w:val="1"/>
        </w:numPr>
      </w:pPr>
      <w:r>
        <w:t>Number of intervals (constant)</w:t>
      </w:r>
    </w:p>
    <w:p w14:paraId="009D99D0" w14:textId="77777777" w:rsidR="00820732" w:rsidRDefault="00820732" w:rsidP="00820732">
      <w:pPr>
        <w:pStyle w:val="ListParagraph"/>
        <w:numPr>
          <w:ilvl w:val="0"/>
          <w:numId w:val="1"/>
        </w:numPr>
      </w:pPr>
      <w:r>
        <w:t xml:space="preserve">Triple </w:t>
      </w:r>
      <w:r w:rsidR="00801785">
        <w:t>or</w:t>
      </w:r>
      <w:r>
        <w:t xml:space="preserve"> duple (constant)</w:t>
      </w:r>
    </w:p>
    <w:p w14:paraId="39226EB9" w14:textId="77777777" w:rsidR="00801785" w:rsidRDefault="00801785" w:rsidP="00820732">
      <w:pPr>
        <w:pStyle w:val="ListParagraph"/>
        <w:numPr>
          <w:ilvl w:val="0"/>
          <w:numId w:val="1"/>
        </w:numPr>
      </w:pPr>
      <w:r>
        <w:t>Onset of first and last auditory event (constant)</w:t>
      </w:r>
    </w:p>
    <w:p w14:paraId="78FE757B" w14:textId="77777777" w:rsidR="00801785" w:rsidRDefault="00801785" w:rsidP="00820732">
      <w:pPr>
        <w:pStyle w:val="ListParagraph"/>
        <w:numPr>
          <w:ilvl w:val="0"/>
          <w:numId w:val="1"/>
        </w:numPr>
      </w:pPr>
      <w:r>
        <w:t>Pitch, reverb, intensity (constant)</w:t>
      </w:r>
    </w:p>
    <w:p w14:paraId="54EDEB50" w14:textId="77777777" w:rsidR="00AB5ECB" w:rsidRPr="00AB5ECB" w:rsidRDefault="00820732" w:rsidP="00801785">
      <w:commentRangeStart w:id="4"/>
      <w:r>
        <w:t>In order to avoid expectancy of stimuli meter, we should consider varying the number of beats each stimuli occupies. If all stimuli are four beats long, then subjects may begin to construct assumptions about meter. But, if stimuli vary between 3 and 5 beats long, this variability may com</w:t>
      </w:r>
      <w:r w:rsidR="00801785">
        <w:t xml:space="preserve">bat against metric perception. </w:t>
      </w:r>
      <w:commentRangeEnd w:id="4"/>
      <w:r w:rsidR="00A63D47">
        <w:rPr>
          <w:rStyle w:val="CommentReference"/>
        </w:rPr>
        <w:commentReference w:id="4"/>
      </w:r>
    </w:p>
    <w:sectPr w:rsidR="00AB5ECB" w:rsidRPr="00AB5E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une S. Lee" w:date="2017-10-05T16:19:00Z" w:initials="MOU">
    <w:p w14:paraId="515C0184" w14:textId="77777777" w:rsidR="001216D1" w:rsidRDefault="001216D1">
      <w:pPr>
        <w:pStyle w:val="CommentText"/>
      </w:pPr>
      <w:r>
        <w:rPr>
          <w:rStyle w:val="CommentReference"/>
        </w:rPr>
        <w:annotationRef/>
      </w:r>
      <w:r>
        <w:t xml:space="preserve">Good idea! </w:t>
      </w:r>
    </w:p>
  </w:comment>
  <w:comment w:id="2" w:author="Yune S. Lee" w:date="2017-10-05T16:20:00Z" w:initials="MOU">
    <w:p w14:paraId="51B2FA72" w14:textId="77777777" w:rsidR="001216D1" w:rsidRDefault="001216D1">
      <w:pPr>
        <w:pStyle w:val="CommentText"/>
        <w:rPr>
          <w:rFonts w:hint="eastAsia"/>
          <w:lang w:eastAsia="ko-KR"/>
        </w:rPr>
      </w:pPr>
      <w:r>
        <w:rPr>
          <w:rStyle w:val="CommentReference"/>
        </w:rPr>
        <w:annotationRef/>
      </w:r>
      <w:r>
        <w:t>Let’s add it once the current amendment is approved.</w:t>
      </w:r>
    </w:p>
  </w:comment>
  <w:comment w:id="3" w:author="Yune S. Lee" w:date="2017-10-05T16:25:00Z" w:initials="MOU">
    <w:p w14:paraId="5A3ECAEB" w14:textId="77777777" w:rsidR="00A63D47" w:rsidRDefault="00A63D47">
      <w:pPr>
        <w:pStyle w:val="CommentText"/>
      </w:pPr>
      <w:r>
        <w:rPr>
          <w:rStyle w:val="CommentReference"/>
        </w:rPr>
        <w:annotationRef/>
      </w:r>
      <w:r>
        <w:t xml:space="preserve">Agreed! </w:t>
      </w:r>
    </w:p>
  </w:comment>
  <w:comment w:id="4" w:author="Yune S. Lee" w:date="2017-10-05T16:26:00Z" w:initials="MOU">
    <w:p w14:paraId="35FB7B9A" w14:textId="77777777" w:rsidR="00A63D47" w:rsidRDefault="00A63D47">
      <w:pPr>
        <w:pStyle w:val="CommentText"/>
      </w:pPr>
      <w:r>
        <w:rPr>
          <w:rStyle w:val="CommentReference"/>
        </w:rPr>
        <w:annotationRef/>
      </w:r>
      <w:r>
        <w:t xml:space="preserve">Good point! </w:t>
      </w:r>
    </w:p>
    <w:p w14:paraId="0BC1A1CF" w14:textId="77777777" w:rsidR="00A63D47" w:rsidRDefault="00A63D47">
      <w:pPr>
        <w:pStyle w:val="CommentText"/>
      </w:pPr>
      <w:r>
        <w:t xml:space="preserve">See this paper for RSA approach, which we can consider if we need to accommodate more stimuli than 4. </w:t>
      </w:r>
    </w:p>
    <w:p w14:paraId="1E693407" w14:textId="77777777" w:rsidR="00A63D47" w:rsidRDefault="00A63D47">
      <w:pPr>
        <w:pStyle w:val="CommentText"/>
      </w:pPr>
    </w:p>
    <w:p w14:paraId="44FDC25D" w14:textId="77777777" w:rsidR="00A63D47" w:rsidRDefault="00A63D47">
      <w:pPr>
        <w:pStyle w:val="CommentText"/>
      </w:pPr>
      <w:r w:rsidRPr="00A63D47">
        <w:t>http://www.sciencedirect.com/science/article/pii/S0301051117302569</w:t>
      </w:r>
      <w:bookmarkStart w:id="5" w:name="_GoBack"/>
      <w:bookmarkEnd w:id="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C0184" w15:done="0"/>
  <w15:commentEx w15:paraId="51B2FA72" w15:done="0"/>
  <w15:commentEx w15:paraId="5A3ECAEB" w15:done="0"/>
  <w15:commentEx w15:paraId="44FDC2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C7237"/>
    <w:multiLevelType w:val="hybridMultilevel"/>
    <w:tmpl w:val="01FA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ne S. Lee">
    <w15:presenceInfo w15:providerId="None" w15:userId="Yune S.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CB"/>
    <w:rsid w:val="00056768"/>
    <w:rsid w:val="00056ACF"/>
    <w:rsid w:val="000665E5"/>
    <w:rsid w:val="001216D1"/>
    <w:rsid w:val="0042036B"/>
    <w:rsid w:val="004B2825"/>
    <w:rsid w:val="00605C8D"/>
    <w:rsid w:val="00744624"/>
    <w:rsid w:val="00762897"/>
    <w:rsid w:val="007718A6"/>
    <w:rsid w:val="00801785"/>
    <w:rsid w:val="00820732"/>
    <w:rsid w:val="00982D14"/>
    <w:rsid w:val="00A63D47"/>
    <w:rsid w:val="00AB5ECB"/>
    <w:rsid w:val="00BE22A9"/>
    <w:rsid w:val="00C117EA"/>
    <w:rsid w:val="00E42D93"/>
    <w:rsid w:val="00FB2C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1F39D1"/>
  <w15:chartTrackingRefBased/>
  <w15:docId w15:val="{6938BC3F-9B7D-4D85-B3E3-0FBA5B03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5EC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56768"/>
    <w:rPr>
      <w:color w:val="0563C1" w:themeColor="hyperlink"/>
      <w:u w:val="single"/>
    </w:rPr>
  </w:style>
  <w:style w:type="table" w:styleId="TableGrid">
    <w:name w:val="Table Grid"/>
    <w:basedOn w:val="TableNormal"/>
    <w:uiPriority w:val="39"/>
    <w:rsid w:val="00056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2825"/>
    <w:rPr>
      <w:color w:val="808080"/>
    </w:rPr>
  </w:style>
  <w:style w:type="paragraph" w:styleId="ListParagraph">
    <w:name w:val="List Paragraph"/>
    <w:basedOn w:val="Normal"/>
    <w:uiPriority w:val="34"/>
    <w:qFormat/>
    <w:rsid w:val="00820732"/>
    <w:pPr>
      <w:ind w:left="720"/>
      <w:contextualSpacing/>
    </w:pPr>
  </w:style>
  <w:style w:type="paragraph" w:styleId="Revision">
    <w:name w:val="Revision"/>
    <w:hidden/>
    <w:uiPriority w:val="99"/>
    <w:semiHidden/>
    <w:rsid w:val="001216D1"/>
    <w:pPr>
      <w:spacing w:after="0" w:line="240" w:lineRule="auto"/>
    </w:pPr>
  </w:style>
  <w:style w:type="paragraph" w:styleId="BalloonText">
    <w:name w:val="Balloon Text"/>
    <w:basedOn w:val="Normal"/>
    <w:link w:val="BalloonTextChar"/>
    <w:uiPriority w:val="99"/>
    <w:semiHidden/>
    <w:unhideWhenUsed/>
    <w:rsid w:val="001216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6D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216D1"/>
    <w:rPr>
      <w:sz w:val="18"/>
      <w:szCs w:val="18"/>
    </w:rPr>
  </w:style>
  <w:style w:type="paragraph" w:styleId="CommentText">
    <w:name w:val="annotation text"/>
    <w:basedOn w:val="Normal"/>
    <w:link w:val="CommentTextChar"/>
    <w:uiPriority w:val="99"/>
    <w:semiHidden/>
    <w:unhideWhenUsed/>
    <w:rsid w:val="001216D1"/>
    <w:pPr>
      <w:spacing w:line="240" w:lineRule="auto"/>
    </w:pPr>
    <w:rPr>
      <w:sz w:val="24"/>
      <w:szCs w:val="24"/>
    </w:rPr>
  </w:style>
  <w:style w:type="character" w:customStyle="1" w:styleId="CommentTextChar">
    <w:name w:val="Comment Text Char"/>
    <w:basedOn w:val="DefaultParagraphFont"/>
    <w:link w:val="CommentText"/>
    <w:uiPriority w:val="99"/>
    <w:semiHidden/>
    <w:rsid w:val="001216D1"/>
    <w:rPr>
      <w:sz w:val="24"/>
      <w:szCs w:val="24"/>
    </w:rPr>
  </w:style>
  <w:style w:type="paragraph" w:styleId="CommentSubject">
    <w:name w:val="annotation subject"/>
    <w:basedOn w:val="CommentText"/>
    <w:next w:val="CommentText"/>
    <w:link w:val="CommentSubjectChar"/>
    <w:uiPriority w:val="99"/>
    <w:semiHidden/>
    <w:unhideWhenUsed/>
    <w:rsid w:val="001216D1"/>
    <w:rPr>
      <w:b/>
      <w:bCs/>
      <w:sz w:val="20"/>
      <w:szCs w:val="20"/>
    </w:rPr>
  </w:style>
  <w:style w:type="character" w:customStyle="1" w:styleId="CommentSubjectChar">
    <w:name w:val="Comment Subject Char"/>
    <w:basedOn w:val="CommentTextChar"/>
    <w:link w:val="CommentSubject"/>
    <w:uiPriority w:val="99"/>
    <w:semiHidden/>
    <w:rsid w:val="001216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www.qualtrics.com/"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Heard, Matt</dc:creator>
  <cp:keywords/>
  <dc:description/>
  <cp:lastModifiedBy>Yune S. Lee</cp:lastModifiedBy>
  <cp:revision>2</cp:revision>
  <dcterms:created xsi:type="dcterms:W3CDTF">2017-10-05T20:28:00Z</dcterms:created>
  <dcterms:modified xsi:type="dcterms:W3CDTF">2017-10-05T20:28:00Z</dcterms:modified>
</cp:coreProperties>
</file>